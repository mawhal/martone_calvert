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AE" w:rsidRDefault="00791932">
      <w:r>
        <w:t xml:space="preserve">Community-level responses of intertidal seaweeds to a marine </w:t>
      </w:r>
      <w:proofErr w:type="spellStart"/>
      <w:r>
        <w:t>heatwave</w:t>
      </w:r>
      <w:proofErr w:type="spellEnd"/>
      <w:r>
        <w:t xml:space="preserve"> in </w:t>
      </w:r>
      <w:ins w:id="0" w:author="Patrick Martone" w:date="2019-09-17T18:50:00Z">
        <w:r w:rsidR="00190476">
          <w:t>c</w:t>
        </w:r>
      </w:ins>
      <w:del w:id="1" w:author="Patrick Martone" w:date="2019-09-17T18:50:00Z">
        <w:r w:rsidDel="00190476">
          <w:delText>C</w:delText>
        </w:r>
      </w:del>
      <w:r>
        <w:t>entral British Columbia</w:t>
      </w:r>
    </w:p>
    <w:p w:rsidR="00791932" w:rsidRDefault="00791932">
      <w:r>
        <w:t>Matthew Whalen</w:t>
      </w:r>
      <w:r w:rsidRPr="00791932">
        <w:rPr>
          <w:vertAlign w:val="superscript"/>
        </w:rPr>
        <w:t>1</w:t>
      </w:r>
      <w:proofErr w:type="gramStart"/>
      <w:r w:rsidRPr="00791932">
        <w:rPr>
          <w:vertAlign w:val="superscript"/>
        </w:rPr>
        <w:t>,2</w:t>
      </w:r>
      <w:proofErr w:type="gramEnd"/>
      <w:r>
        <w:t>, Sam Starko</w:t>
      </w:r>
      <w:r w:rsidRPr="00791932">
        <w:rPr>
          <w:vertAlign w:val="superscript"/>
        </w:rPr>
        <w:t>2,3</w:t>
      </w:r>
      <w:r>
        <w:t>, Sandra Lindstrom</w:t>
      </w:r>
      <w:r w:rsidRPr="00791932">
        <w:rPr>
          <w:vertAlign w:val="superscript"/>
        </w:rPr>
        <w:t>2</w:t>
      </w:r>
      <w:r>
        <w:t xml:space="preserve">, Patrick </w:t>
      </w:r>
      <w:ins w:id="2" w:author="Patrick Martone" w:date="2019-09-17T18:50:00Z">
        <w:r w:rsidR="00190476">
          <w:t xml:space="preserve">T. </w:t>
        </w:r>
      </w:ins>
      <w:r>
        <w:t>Martone</w:t>
      </w:r>
      <w:r w:rsidRPr="00791932">
        <w:rPr>
          <w:vertAlign w:val="superscript"/>
        </w:rPr>
        <w:t>2</w:t>
      </w:r>
    </w:p>
    <w:p w:rsidR="00791932" w:rsidRDefault="007B5252">
      <w:r>
        <w:rPr>
          <w:vertAlign w:val="superscript"/>
        </w:rPr>
        <w:t>1</w:t>
      </w:r>
      <w:r w:rsidR="00791932">
        <w:t>Hakai Institute</w:t>
      </w:r>
    </w:p>
    <w:p w:rsidR="00791932" w:rsidRDefault="007B5252">
      <w:r>
        <w:rPr>
          <w:vertAlign w:val="superscript"/>
        </w:rPr>
        <w:t>2</w:t>
      </w:r>
      <w:r w:rsidR="00791932">
        <w:t>University of British Columbia</w:t>
      </w:r>
    </w:p>
    <w:p w:rsidR="00791932" w:rsidRDefault="007B5252">
      <w:r w:rsidRPr="007B5252">
        <w:rPr>
          <w:vertAlign w:val="superscript"/>
        </w:rPr>
        <w:t>3</w:t>
      </w:r>
      <w:r w:rsidR="00791932">
        <w:t>University of Victoria</w:t>
      </w:r>
    </w:p>
    <w:p w:rsidR="00791932" w:rsidRDefault="00B636E8">
      <w:r>
        <w:t>Among the</w:t>
      </w:r>
      <w:r w:rsidR="00734C1F">
        <w:t xml:space="preserve"> most concerning </w:t>
      </w:r>
      <w:r>
        <w:t xml:space="preserve">recent </w:t>
      </w:r>
      <w:r w:rsidR="00734C1F">
        <w:t xml:space="preserve">news in marine science concerns population and ecosystem responses to acute </w:t>
      </w:r>
      <w:r>
        <w:t>increases in</w:t>
      </w:r>
      <w:r w:rsidR="00734C1F">
        <w:t xml:space="preserve"> temperature,</w:t>
      </w:r>
      <w:r>
        <w:t xml:space="preserve"> so-called</w:t>
      </w:r>
      <w:r w:rsidR="00734C1F">
        <w:t xml:space="preserve"> marine </w:t>
      </w:r>
      <w:proofErr w:type="spellStart"/>
      <w:r w:rsidR="00734C1F">
        <w:t>heatwaves</w:t>
      </w:r>
      <w:proofErr w:type="spellEnd"/>
      <w:r w:rsidR="00734C1F">
        <w:t xml:space="preserve">. </w:t>
      </w:r>
      <w:r w:rsidR="00521169">
        <w:t>Known i</w:t>
      </w:r>
      <w:r w:rsidR="001A0976">
        <w:t xml:space="preserve">mpacts of marine </w:t>
      </w:r>
      <w:proofErr w:type="spellStart"/>
      <w:r w:rsidR="001A0976">
        <w:t>heatwaves</w:t>
      </w:r>
      <w:proofErr w:type="spellEnd"/>
      <w:r w:rsidR="001A0976">
        <w:t xml:space="preserve"> include population declines, range shifts, </w:t>
      </w:r>
      <w:r w:rsidR="00521169">
        <w:t xml:space="preserve">changes in size structure, </w:t>
      </w:r>
      <w:r w:rsidR="001A0976">
        <w:t>and species replacements</w:t>
      </w:r>
      <w:r w:rsidR="00521169">
        <w:t xml:space="preserve"> for one or a few species within an ecosystem</w:t>
      </w:r>
      <w:r w:rsidR="001A0976">
        <w:t xml:space="preserve">, but we have yet to adequately explore how marine </w:t>
      </w:r>
      <w:proofErr w:type="spellStart"/>
      <w:r w:rsidR="001A0976">
        <w:t>heatwaves</w:t>
      </w:r>
      <w:proofErr w:type="spellEnd"/>
      <w:r w:rsidR="001A0976">
        <w:t xml:space="preserve"> affect entire communities. We utilize a nine-year time series of intertidal seaweed</w:t>
      </w:r>
      <w:r w:rsidR="001E7C97">
        <w:t xml:space="preserve"> cover</w:t>
      </w:r>
      <w:r w:rsidR="001A0976">
        <w:t xml:space="preserve"> from Calvert Island</w:t>
      </w:r>
      <w:ins w:id="3" w:author="Patrick Martone" w:date="2019-09-17T18:51:00Z">
        <w:r w:rsidR="00190476">
          <w:t>,</w:t>
        </w:r>
      </w:ins>
      <w:del w:id="4" w:author="Patrick Martone" w:date="2019-09-17T18:51:00Z">
        <w:r w:rsidR="001A0976" w:rsidDel="00190476">
          <w:delText>.</w:delText>
        </w:r>
      </w:del>
      <w:r w:rsidR="001A0976">
        <w:t xml:space="preserve"> British Columbia, Canada, to explore </w:t>
      </w:r>
      <w:r w:rsidR="00734C1F">
        <w:t xml:space="preserve">the impacts of a recent </w:t>
      </w:r>
      <w:proofErr w:type="spellStart"/>
      <w:r w:rsidR="00734C1F">
        <w:t>heatwave</w:t>
      </w:r>
      <w:proofErr w:type="spellEnd"/>
      <w:r w:rsidR="00734C1F">
        <w:t xml:space="preserve"> – the </w:t>
      </w:r>
      <w:r w:rsidR="001A0976">
        <w:t>‘</w:t>
      </w:r>
      <w:r w:rsidR="00734C1F">
        <w:t>blob</w:t>
      </w:r>
      <w:r w:rsidR="001A0976">
        <w:t>’ of 201</w:t>
      </w:r>
      <w:r w:rsidR="00677744">
        <w:t>3</w:t>
      </w:r>
      <w:r w:rsidR="001A0976">
        <w:t>-201</w:t>
      </w:r>
      <w:r w:rsidR="00677744">
        <w:t>6</w:t>
      </w:r>
      <w:r w:rsidR="001A0976">
        <w:t xml:space="preserve"> </w:t>
      </w:r>
      <w:r w:rsidR="00734C1F">
        <w:t>–</w:t>
      </w:r>
      <w:r w:rsidR="001A0976">
        <w:t xml:space="preserve"> </w:t>
      </w:r>
      <w:r w:rsidR="00734C1F">
        <w:t xml:space="preserve">on intertidal </w:t>
      </w:r>
      <w:r w:rsidR="001A0976">
        <w:t xml:space="preserve">seaweed communities at three sites. We find that while local </w:t>
      </w:r>
      <w:r w:rsidR="00677744">
        <w:t>species</w:t>
      </w:r>
      <w:r w:rsidR="001A0976">
        <w:t xml:space="preserve"> richness remain</w:t>
      </w:r>
      <w:r w:rsidR="00677744">
        <w:t xml:space="preserve">ed </w:t>
      </w:r>
      <w:r w:rsidR="001A0976">
        <w:t xml:space="preserve">relatively stable during and after the </w:t>
      </w:r>
      <w:proofErr w:type="spellStart"/>
      <w:r w:rsidR="001A0976">
        <w:t>heatwave</w:t>
      </w:r>
      <w:proofErr w:type="spellEnd"/>
      <w:r w:rsidR="001A0976">
        <w:t xml:space="preserve">, total algal cover </w:t>
      </w:r>
      <w:r w:rsidR="00677744">
        <w:t xml:space="preserve">fluctuated greatly, decreasing during the </w:t>
      </w:r>
      <w:proofErr w:type="spellStart"/>
      <w:r w:rsidR="00677744">
        <w:t>heatwave</w:t>
      </w:r>
      <w:proofErr w:type="spellEnd"/>
      <w:r w:rsidR="00677744">
        <w:t xml:space="preserve"> at all sites and rebounding afterwards at most sites. </w:t>
      </w:r>
      <w:commentRangeStart w:id="5"/>
      <w:r w:rsidR="00677744">
        <w:t xml:space="preserve">Communities </w:t>
      </w:r>
      <w:commentRangeEnd w:id="5"/>
      <w:r w:rsidR="00190476">
        <w:rPr>
          <w:rStyle w:val="CommentReference"/>
        </w:rPr>
        <w:commentReference w:id="5"/>
      </w:r>
      <w:r w:rsidR="00677744">
        <w:t xml:space="preserve">changed in a variety of ways, from largely oscillatory trajectories in low intertidal </w:t>
      </w:r>
      <w:del w:id="6" w:author="Patrick Martone" w:date="2019-09-17T18:56:00Z">
        <w:r w:rsidR="00677744" w:rsidDel="00190476">
          <w:delText xml:space="preserve">and </w:delText>
        </w:r>
      </w:del>
      <w:r w:rsidR="00677744">
        <w:t>wave</w:t>
      </w:r>
      <w:ins w:id="7" w:author="Patrick Martone" w:date="2019-09-17T18:56:00Z">
        <w:r w:rsidR="00190476">
          <w:t>-</w:t>
        </w:r>
      </w:ins>
      <w:del w:id="8" w:author="Patrick Martone" w:date="2019-09-17T18:56:00Z">
        <w:r w:rsidR="00677744" w:rsidDel="00190476">
          <w:delText xml:space="preserve"> </w:delText>
        </w:r>
      </w:del>
      <w:r w:rsidR="00677744">
        <w:t xml:space="preserve">exposed sites to more directional trajectories </w:t>
      </w:r>
      <w:del w:id="9" w:author="Patrick Martone" w:date="2019-09-17T18:56:00Z">
        <w:r w:rsidR="00677744" w:rsidDel="00190476">
          <w:delText xml:space="preserve">higher </w:delText>
        </w:r>
      </w:del>
      <w:r w:rsidR="00677744">
        <w:t xml:space="preserve">in </w:t>
      </w:r>
      <w:ins w:id="10" w:author="Patrick Martone" w:date="2019-09-17T18:57:00Z">
        <w:r w:rsidR="00190476">
          <w:t xml:space="preserve">some </w:t>
        </w:r>
      </w:ins>
      <w:del w:id="11" w:author="Patrick Martone" w:date="2019-09-17T18:56:00Z">
        <w:r w:rsidR="00677744" w:rsidDel="00190476">
          <w:delText xml:space="preserve">the </w:delText>
        </w:r>
      </w:del>
      <w:ins w:id="12" w:author="Patrick Martone" w:date="2019-09-17T18:56:00Z">
        <w:r w:rsidR="00190476">
          <w:t>high</w:t>
        </w:r>
        <w:r w:rsidR="00190476">
          <w:t xml:space="preserve"> </w:t>
        </w:r>
      </w:ins>
      <w:r w:rsidR="00677744">
        <w:t xml:space="preserve">intertidal </w:t>
      </w:r>
      <w:del w:id="13" w:author="Patrick Martone" w:date="2019-09-17T18:57:00Z">
        <w:r w:rsidR="00677744" w:rsidDel="00190476">
          <w:delText xml:space="preserve">and </w:delText>
        </w:r>
      </w:del>
      <w:del w:id="14" w:author="Patrick Martone" w:date="2019-09-17T18:56:00Z">
        <w:r w:rsidR="00677744" w:rsidDel="00190476">
          <w:delText xml:space="preserve">at the </w:delText>
        </w:r>
      </w:del>
      <w:r w:rsidR="00677744">
        <w:t xml:space="preserve">wave-protected </w:t>
      </w:r>
      <w:del w:id="15" w:author="Patrick Martone" w:date="2019-09-17T18:56:00Z">
        <w:r w:rsidR="00677744" w:rsidDel="00190476">
          <w:delText xml:space="preserve">north-facing </w:delText>
        </w:r>
      </w:del>
      <w:r w:rsidR="00677744">
        <w:t>site</w:t>
      </w:r>
      <w:ins w:id="16" w:author="Patrick Martone" w:date="2019-09-17T18:57:00Z">
        <w:r w:rsidR="00190476">
          <w:t>s</w:t>
        </w:r>
      </w:ins>
      <w:r w:rsidR="00677744">
        <w:t xml:space="preserve">. </w:t>
      </w:r>
      <w:r w:rsidR="001E7C97">
        <w:t xml:space="preserve">Across &gt;100 species of seaweed and invertebrates, we found </w:t>
      </w:r>
      <w:del w:id="17" w:author="Patrick Martone" w:date="2019-09-17T18:58:00Z">
        <w:r w:rsidR="001E7C97" w:rsidDel="00190476">
          <w:delText>a variety of</w:delText>
        </w:r>
      </w:del>
      <w:ins w:id="18" w:author="Patrick Martone" w:date="2019-09-17T18:58:00Z">
        <w:r w:rsidR="00190476">
          <w:t>several</w:t>
        </w:r>
      </w:ins>
      <w:r w:rsidR="001E7C97">
        <w:t xml:space="preserve"> taxon-specific responses during the </w:t>
      </w:r>
      <w:proofErr w:type="spellStart"/>
      <w:r w:rsidR="001E7C97">
        <w:t>heatwave</w:t>
      </w:r>
      <w:proofErr w:type="spellEnd"/>
      <w:r w:rsidR="001E7C97">
        <w:t xml:space="preserve">, with sessile invertebrates being more sensitive to winter temperature anomalies and seaweeds to summer anomalies. </w:t>
      </w:r>
      <w:r w:rsidR="00FE7710">
        <w:t>Our</w:t>
      </w:r>
      <w:r w:rsidR="00677744">
        <w:t xml:space="preserve"> results confirm that </w:t>
      </w:r>
      <w:del w:id="19" w:author="Patrick Martone" w:date="2019-09-17T18:58:00Z">
        <w:r w:rsidR="00677744" w:rsidDel="00190476">
          <w:delText xml:space="preserve">the </w:delText>
        </w:r>
      </w:del>
      <w:r w:rsidR="00677744">
        <w:t xml:space="preserve">ecological impacts of climate disruptions are dependent </w:t>
      </w:r>
      <w:del w:id="20" w:author="Patrick Martone" w:date="2019-09-17T18:58:00Z">
        <w:r w:rsidR="00677744" w:rsidDel="00190476">
          <w:delText xml:space="preserve">of </w:delText>
        </w:r>
      </w:del>
      <w:ins w:id="21" w:author="Patrick Martone" w:date="2019-09-17T18:58:00Z">
        <w:r w:rsidR="00190476">
          <w:t>on</w:t>
        </w:r>
        <w:r w:rsidR="00190476">
          <w:t xml:space="preserve"> </w:t>
        </w:r>
      </w:ins>
      <w:r w:rsidR="00677744">
        <w:t xml:space="preserve">existing spatial heterogeneity in the environment, and suggest that predictions </w:t>
      </w:r>
      <w:r w:rsidR="00FE7710">
        <w:t>around</w:t>
      </w:r>
      <w:r w:rsidR="00677744">
        <w:t xml:space="preserve"> responses of </w:t>
      </w:r>
      <w:r w:rsidR="00A561C5">
        <w:t>ecological</w:t>
      </w:r>
      <w:r w:rsidR="00677744">
        <w:t xml:space="preserve"> communities to abiotic stress may require updating.</w:t>
      </w:r>
      <w:r w:rsidR="00113485">
        <w:t xml:space="preserve"> Our results provide some hope</w:t>
      </w:r>
      <w:r w:rsidR="00B83B91">
        <w:t xml:space="preserve"> that diverse ecosystems are stable and robust in the face of acute </w:t>
      </w:r>
      <w:r w:rsidR="00B37DFE">
        <w:t xml:space="preserve">but </w:t>
      </w:r>
      <w:r w:rsidR="00B83B91">
        <w:t>wide</w:t>
      </w:r>
      <w:r w:rsidR="00B37DFE">
        <w:t>-r</w:t>
      </w:r>
      <w:r w:rsidR="00B83B91">
        <w:t>anging disturbance</w:t>
      </w:r>
      <w:r w:rsidR="00A561C5">
        <w:t>s</w:t>
      </w:r>
      <w:r w:rsidR="00B37DFE">
        <w:t xml:space="preserve"> associated with extreme climate events</w:t>
      </w:r>
      <w:r w:rsidR="00A561C5">
        <w:t>.</w:t>
      </w:r>
    </w:p>
    <w:sectPr w:rsidR="00791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Patrick Martone" w:date="2019-09-17T18:58:00Z" w:initials="PM">
    <w:p w:rsidR="00190476" w:rsidRDefault="00190476">
      <w:pPr>
        <w:pStyle w:val="CommentText"/>
      </w:pPr>
      <w:r>
        <w:rPr>
          <w:rStyle w:val="CommentReference"/>
        </w:rPr>
        <w:annotationRef/>
      </w:r>
      <w:r>
        <w:t>This sentence is tough to read. I’ve tried to streamline it.  Take or leave my suggestions.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932"/>
    <w:rsid w:val="0007498E"/>
    <w:rsid w:val="000838AE"/>
    <w:rsid w:val="00113485"/>
    <w:rsid w:val="00190476"/>
    <w:rsid w:val="001A0976"/>
    <w:rsid w:val="001E7C97"/>
    <w:rsid w:val="00267EAA"/>
    <w:rsid w:val="003E151F"/>
    <w:rsid w:val="0041769F"/>
    <w:rsid w:val="00521169"/>
    <w:rsid w:val="0053288B"/>
    <w:rsid w:val="00677744"/>
    <w:rsid w:val="006B5691"/>
    <w:rsid w:val="00734C1F"/>
    <w:rsid w:val="00785366"/>
    <w:rsid w:val="00791932"/>
    <w:rsid w:val="007B30F3"/>
    <w:rsid w:val="007B5252"/>
    <w:rsid w:val="008F01E8"/>
    <w:rsid w:val="00913F5B"/>
    <w:rsid w:val="009A6477"/>
    <w:rsid w:val="00A561C5"/>
    <w:rsid w:val="00B00703"/>
    <w:rsid w:val="00B37DFE"/>
    <w:rsid w:val="00B636E8"/>
    <w:rsid w:val="00B83B91"/>
    <w:rsid w:val="00E32890"/>
    <w:rsid w:val="00ED318E"/>
    <w:rsid w:val="00F74C43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0E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7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0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7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47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7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047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47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47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47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4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Whalen</dc:creator>
  <cp:keywords/>
  <dc:description/>
  <cp:lastModifiedBy>Patrick Martone</cp:lastModifiedBy>
  <cp:revision>2</cp:revision>
  <dcterms:created xsi:type="dcterms:W3CDTF">2019-09-18T02:01:00Z</dcterms:created>
  <dcterms:modified xsi:type="dcterms:W3CDTF">2019-09-18T02:01:00Z</dcterms:modified>
</cp:coreProperties>
</file>